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E2672" w14:textId="77777777" w:rsidR="00A301D8" w:rsidRDefault="00A301D8" w:rsidP="00A301D8">
      <w:pPr>
        <w:pStyle w:val="Ttulo1"/>
        <w:rPr>
          <w:rFonts w:ascii="Segoe UI" w:hAnsi="Segoe UI" w:cs="Segoe UI"/>
          <w:i/>
          <w:iCs/>
          <w:color w:val="212529"/>
          <w:sz w:val="24"/>
          <w:szCs w:val="24"/>
          <w:u w:val="single"/>
          <w:shd w:val="clear" w:color="auto" w:fill="FFFFFF"/>
        </w:rPr>
      </w:pPr>
    </w:p>
    <w:p w14:paraId="65FAE46C" w14:textId="3B392FC9" w:rsidR="00A301D8" w:rsidRPr="00A301D8" w:rsidRDefault="00A301D8" w:rsidP="00A301D8">
      <w:pPr>
        <w:pStyle w:val="Ttulo1"/>
        <w:rPr>
          <w:rFonts w:ascii="Segoe UI" w:hAnsi="Segoe UI" w:cs="Segoe UI"/>
          <w:b/>
          <w:bCs/>
          <w:color w:val="212529"/>
          <w:sz w:val="24"/>
          <w:szCs w:val="24"/>
          <w:shd w:val="clear" w:color="auto" w:fill="FFFFFF"/>
        </w:rPr>
      </w:pPr>
      <w:r w:rsidRPr="00A301D8">
        <w:rPr>
          <w:rFonts w:ascii="Segoe UI" w:hAnsi="Segoe UI" w:cs="Segoe UI"/>
          <w:b/>
          <w:bCs/>
          <w:color w:val="212529"/>
          <w:sz w:val="24"/>
          <w:szCs w:val="24"/>
          <w:shd w:val="clear" w:color="auto" w:fill="FFFFFF"/>
        </w:rPr>
        <w:t>Nombre del grupo:</w:t>
      </w:r>
      <w:r w:rsidR="00016B13" w:rsidRPr="00016B13">
        <w:t xml:space="preserve"> </w:t>
      </w:r>
      <w:r w:rsidR="00016B13" w:rsidRPr="00016B13">
        <w:rPr>
          <w:rFonts w:ascii="Segoe UI" w:hAnsi="Segoe UI" w:cs="Segoe UI"/>
          <w:b/>
          <w:bCs/>
          <w:color w:val="212529"/>
          <w:sz w:val="24"/>
          <w:szCs w:val="24"/>
          <w:shd w:val="clear" w:color="auto" w:fill="FFFFFF"/>
        </w:rPr>
        <w:t>Chococracks</w:t>
      </w:r>
    </w:p>
    <w:p w14:paraId="6B6EBD04" w14:textId="125635FF" w:rsidR="00857BF2" w:rsidRDefault="00857BF2" w:rsidP="00A577DC"/>
    <w:p w14:paraId="73CDC7CA" w14:textId="3528B82D" w:rsidR="00857BF2" w:rsidRDefault="00857BF2" w:rsidP="00857BF2">
      <w:pPr>
        <w:pStyle w:val="Ttulo1"/>
      </w:pPr>
      <w:r w:rsidRPr="00857BF2">
        <w:t>Pedro Miñano Vargas</w:t>
      </w:r>
    </w:p>
    <w:p w14:paraId="145248D7" w14:textId="77777777" w:rsidR="003E00AD" w:rsidRDefault="003E00AD" w:rsidP="003E00AD">
      <w:pPr>
        <w:pStyle w:val="Ttulo1"/>
      </w:pPr>
      <w:r>
        <w:t>Use Case: Convertir monedas</w:t>
      </w:r>
    </w:p>
    <w:p w14:paraId="1008048D" w14:textId="3DB7771A" w:rsidR="003E00AD" w:rsidRPr="003E00AD" w:rsidRDefault="003E00AD" w:rsidP="003E00AD">
      <w:pPr>
        <w:pStyle w:val="Ttulo2"/>
      </w:pPr>
      <w:r>
        <w:t>Flujo principal</w:t>
      </w:r>
    </w:p>
    <w:p w14:paraId="14F8C030" w14:textId="4C8972F6" w:rsidR="003E00AD" w:rsidRDefault="003E00AD" w:rsidP="003E00AD">
      <w:pPr>
        <w:pStyle w:val="Ttulo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1.El cliente selecciona </w:t>
      </w:r>
      <w:r w:rsidR="00E167E1">
        <w:rPr>
          <w:rFonts w:asciiTheme="minorHAnsi" w:eastAsiaTheme="minorHAnsi" w:hAnsiTheme="minorHAnsi" w:cstheme="minorBidi"/>
          <w:color w:val="auto"/>
          <w:sz w:val="22"/>
          <w:szCs w:val="22"/>
        </w:rPr>
        <w:t>Convertir Monedas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14:paraId="25F1A225" w14:textId="12FF7A16" w:rsidR="003E00AD" w:rsidRDefault="003E00AD" w:rsidP="003E00AD">
      <w:pPr>
        <w:pStyle w:val="Ttulo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2.El </w:t>
      </w:r>
      <w:commentRangeStart w:id="0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sistema </w:t>
      </w:r>
      <w:commentRangeEnd w:id="0"/>
      <w:r w:rsidR="008877B0">
        <w:rPr>
          <w:rStyle w:val="Refdecomentario"/>
          <w:rFonts w:asciiTheme="minorHAnsi" w:eastAsiaTheme="minorHAnsi" w:hAnsiTheme="minorHAnsi" w:cstheme="minorBidi"/>
          <w:color w:val="auto"/>
        </w:rPr>
        <w:commentReference w:id="0"/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muestra</w:t>
      </w:r>
      <w:r w:rsidR="00E167E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la cantidad de monedas de juego</w:t>
      </w:r>
      <w:r w:rsidR="00966E8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que posee el usuario.</w:t>
      </w:r>
    </w:p>
    <w:p w14:paraId="41E61B77" w14:textId="6DFB48D9" w:rsidR="003E00AD" w:rsidRDefault="003E00AD" w:rsidP="00E167E1">
      <w:r>
        <w:t>3.El cliente selecciona qu</w:t>
      </w:r>
      <w:ins w:id="1" w:author="Víctor Manuel López Jaquero" w:date="2021-09-28T10:48:00Z">
        <w:r w:rsidR="00167CF4">
          <w:t>é</w:t>
        </w:r>
      </w:ins>
      <w:r>
        <w:t xml:space="preserve"> quiere cambiar y la </w:t>
      </w:r>
      <w:commentRangeStart w:id="2"/>
      <w:r>
        <w:t>cantidad a intercambiar</w:t>
      </w:r>
      <w:commentRangeEnd w:id="2"/>
      <w:r w:rsidR="00367FE1">
        <w:rPr>
          <w:rStyle w:val="Refdecomentario"/>
        </w:rPr>
        <w:commentReference w:id="2"/>
      </w:r>
      <w:ins w:id="3" w:author="Víctor Manuel López Jaquero" w:date="2021-09-28T10:55:00Z">
        <w:r w:rsidR="001C41E5">
          <w:t xml:space="preserve"> de cada mone</w:t>
        </w:r>
      </w:ins>
      <w:ins w:id="4" w:author="Víctor Manuel López Jaquero" w:date="2021-09-28T10:56:00Z">
        <w:r w:rsidR="001C41E5">
          <w:t>da o criptomoneda</w:t>
        </w:r>
      </w:ins>
      <w:r>
        <w:t>.</w:t>
      </w:r>
    </w:p>
    <w:p w14:paraId="33B87CA6" w14:textId="0C3E3C68" w:rsidR="003E00AD" w:rsidRDefault="003E00AD" w:rsidP="003E00AD">
      <w:pPr>
        <w:pStyle w:val="Ttulo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4.El sistema muestra la cantidad de monedas que serían generadas del intercambio</w:t>
      </w:r>
      <w:r w:rsidR="00966E8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automáticamente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14:paraId="4792ACAB" w14:textId="2B924B1D" w:rsidR="003E00AD" w:rsidRDefault="003E00AD" w:rsidP="003E00AD">
      <w:pPr>
        <w:pStyle w:val="Ttulo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5.El </w:t>
      </w:r>
      <w:commentRangeStart w:id="5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cliente </w:t>
      </w:r>
      <w:commentRangeEnd w:id="5"/>
      <w:r w:rsidR="00633D92">
        <w:rPr>
          <w:rStyle w:val="Refdecomentario"/>
          <w:rFonts w:asciiTheme="minorHAnsi" w:eastAsiaTheme="minorHAnsi" w:hAnsiTheme="minorHAnsi" w:cstheme="minorBidi"/>
          <w:color w:val="auto"/>
        </w:rPr>
        <w:commentReference w:id="5"/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selecciona la acción de intercambiar.</w:t>
      </w:r>
    </w:p>
    <w:p w14:paraId="60F6F715" w14:textId="0A738618" w:rsidR="003E00AD" w:rsidRDefault="003E00AD" w:rsidP="003E00AD">
      <w:pPr>
        <w:pStyle w:val="Ttulo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6.El sistema solicita una última </w:t>
      </w:r>
      <w:commentRangeStart w:id="6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confirmación para intercambiar</w:t>
      </w:r>
      <w:r w:rsidR="00966E8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y muestra en pantalla la cantidad a intercambiar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  <w:commentRangeEnd w:id="6"/>
      <w:r w:rsidR="00B46FC9">
        <w:rPr>
          <w:rStyle w:val="Refdecomentario"/>
          <w:rFonts w:asciiTheme="minorHAnsi" w:eastAsiaTheme="minorHAnsi" w:hAnsiTheme="minorHAnsi" w:cstheme="minorBidi"/>
          <w:color w:val="auto"/>
        </w:rPr>
        <w:commentReference w:id="6"/>
      </w:r>
    </w:p>
    <w:p w14:paraId="7D71CE19" w14:textId="77777777" w:rsidR="003E00AD" w:rsidRDefault="003E00AD" w:rsidP="003E00AD">
      <w:pPr>
        <w:pStyle w:val="Ttulo2"/>
        <w:numPr>
          <w:ilvl w:val="0"/>
          <w:numId w:val="1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El cliente selecciona intercambiar finalmente o vuelve a la conversión.</w:t>
      </w:r>
    </w:p>
    <w:p w14:paraId="11FC7D63" w14:textId="135B4510" w:rsidR="003E00AD" w:rsidRDefault="003E00AD" w:rsidP="003E00AD">
      <w:pPr>
        <w:pStyle w:val="Ttulo2"/>
        <w:numPr>
          <w:ilvl w:val="0"/>
          <w:numId w:val="1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El </w:t>
      </w:r>
      <w:commentRangeStart w:id="7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sistema </w:t>
      </w:r>
      <w:commentRangeEnd w:id="7"/>
      <w:r w:rsidR="008D3F51">
        <w:rPr>
          <w:rStyle w:val="Refdecomentario"/>
          <w:rFonts w:asciiTheme="minorHAnsi" w:eastAsiaTheme="minorHAnsi" w:hAnsiTheme="minorHAnsi" w:cstheme="minorBidi"/>
          <w:color w:val="auto"/>
        </w:rPr>
        <w:commentReference w:id="7"/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actualiza la cantidad de monedas de juego y criptomonedas después de realizar el intercambio</w:t>
      </w:r>
      <w:r w:rsidR="00966E8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y genera un registro de transacción en la </w:t>
      </w:r>
      <w:r w:rsidR="002D1A99">
        <w:rPr>
          <w:rFonts w:asciiTheme="minorHAnsi" w:eastAsiaTheme="minorHAnsi" w:hAnsiTheme="minorHAnsi" w:cstheme="minorBidi"/>
          <w:color w:val="auto"/>
          <w:sz w:val="22"/>
          <w:szCs w:val="22"/>
        </w:rPr>
        <w:t>wallet</w:t>
      </w:r>
      <w:r w:rsidR="00966E8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una vez confirmada la conversion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14:paraId="1E62EC73" w14:textId="77777777" w:rsidR="003E00AD" w:rsidRDefault="003E00AD" w:rsidP="003E00AD">
      <w:pPr>
        <w:pStyle w:val="Ttulo2"/>
      </w:pPr>
      <w:r>
        <w:t>Flujo Alternativo 1 – al paso 3</w:t>
      </w:r>
    </w:p>
    <w:p w14:paraId="5415B511" w14:textId="77777777" w:rsidR="003E00AD" w:rsidRDefault="003E00AD" w:rsidP="003E00AD">
      <w:r>
        <w:t>Si el Sistema detecta que no tiene suficiente cantidad de monedas para la conversión le avisará y le impedirá realizar el intercambio.</w:t>
      </w:r>
    </w:p>
    <w:p w14:paraId="5FD03D58" w14:textId="77777777" w:rsidR="003E00AD" w:rsidRDefault="003E00AD" w:rsidP="003E00AD">
      <w:pPr>
        <w:pStyle w:val="Ttulo2"/>
      </w:pPr>
      <w:r>
        <w:t>Flujo Alternativo 2 – al paso 3</w:t>
      </w:r>
    </w:p>
    <w:p w14:paraId="52CE2F96" w14:textId="77777777" w:rsidR="003E00AD" w:rsidRDefault="003E00AD" w:rsidP="003E00AD">
      <w:r>
        <w:t>Si el Sistema detecta que no cumple mínimo de monedas a intercambiar mostrará el mínimo al usuario y volverá al paso 2.</w:t>
      </w:r>
    </w:p>
    <w:p w14:paraId="4B04666F" w14:textId="77777777" w:rsidR="003E00AD" w:rsidRDefault="003E00AD" w:rsidP="003E00AD">
      <w:pPr>
        <w:pStyle w:val="Ttulo2"/>
      </w:pPr>
      <w:r>
        <w:t>Precondición</w:t>
      </w:r>
    </w:p>
    <w:p w14:paraId="02DA7B1B" w14:textId="77777777" w:rsidR="003E00AD" w:rsidRDefault="003E00AD" w:rsidP="003E00AD">
      <w:r>
        <w:t>El usuario tiene que haber iniciado sesión.</w:t>
      </w:r>
    </w:p>
    <w:p w14:paraId="10622EB6" w14:textId="77777777" w:rsidR="00857BF2" w:rsidRDefault="00857BF2" w:rsidP="00A577DC"/>
    <w:p w14:paraId="225C42D9" w14:textId="05BF1FFA" w:rsidR="00A9187E" w:rsidRPr="00A9187E" w:rsidRDefault="00A9187E" w:rsidP="00AC012C">
      <w:pPr>
        <w:rPr>
          <w:i/>
          <w:iCs/>
          <w:sz w:val="24"/>
          <w:szCs w:val="24"/>
        </w:rPr>
      </w:pPr>
    </w:p>
    <w:sectPr w:rsidR="00A9187E" w:rsidRPr="00A918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Víctor Manuel López Jaquero" w:date="2021-09-28T10:59:00Z" w:initials="VMLJ">
    <w:p w14:paraId="77397894" w14:textId="621AAEFC" w:rsidR="008877B0" w:rsidRDefault="008877B0">
      <w:pPr>
        <w:pStyle w:val="Textocomentario"/>
      </w:pPr>
      <w:r>
        <w:rPr>
          <w:rStyle w:val="Refdecomentario"/>
        </w:rPr>
        <w:annotationRef/>
      </w:r>
      <w:r>
        <w:t>Tienes que permitir que se pueda buscar y que haya al menos 2 filtros. Mira el ejemplo</w:t>
      </w:r>
      <w:r w:rsidR="00FC264C">
        <w:t>.</w:t>
      </w:r>
    </w:p>
  </w:comment>
  <w:comment w:id="2" w:author="Víctor Manuel López Jaquero" w:date="2021-09-28T10:53:00Z" w:initials="VMLJ">
    <w:p w14:paraId="3AE3BB69" w14:textId="6D7B9CB5" w:rsidR="00367FE1" w:rsidRDefault="00367FE1">
      <w:pPr>
        <w:pStyle w:val="Textocomentario"/>
      </w:pPr>
      <w:r>
        <w:rPr>
          <w:rStyle w:val="Refdecomentario"/>
        </w:rPr>
        <w:annotationRef/>
      </w:r>
      <w:r>
        <w:t>¿cómo se pasa al paso siguiente? ¿se pulsa algún botón o lo vas a hacer de manera automática?</w:t>
      </w:r>
    </w:p>
  </w:comment>
  <w:comment w:id="5" w:author="Víctor Manuel López Jaquero" w:date="2021-09-28T10:57:00Z" w:initials="VMLJ">
    <w:p w14:paraId="5080C9B6" w14:textId="2CB37E00" w:rsidR="00633D92" w:rsidRDefault="00633D92">
      <w:pPr>
        <w:pStyle w:val="Textocomentario"/>
      </w:pPr>
      <w:r>
        <w:rPr>
          <w:rStyle w:val="Refdecomentario"/>
        </w:rPr>
        <w:annotationRef/>
      </w:r>
      <w:r>
        <w:t>Añade que se tenga que introducir algún dato.</w:t>
      </w:r>
    </w:p>
  </w:comment>
  <w:comment w:id="6" w:author="Víctor Manuel López Jaquero" w:date="2021-09-28T10:56:00Z" w:initials="VMLJ">
    <w:p w14:paraId="3F7FCFFD" w14:textId="5CE4CA9E" w:rsidR="00B46FC9" w:rsidRDefault="00B46FC9">
      <w:pPr>
        <w:pStyle w:val="Textocomentario"/>
      </w:pPr>
      <w:r>
        <w:rPr>
          <w:rStyle w:val="Refdecomentario"/>
        </w:rPr>
        <w:annotationRef/>
      </w:r>
      <w:r>
        <w:t>¿y qué información se muestra en la confirmación?</w:t>
      </w:r>
    </w:p>
  </w:comment>
  <w:comment w:id="7" w:author="Víctor Manuel López Jaquero" w:date="2021-09-28T10:57:00Z" w:initials="VMLJ">
    <w:p w14:paraId="711105AE" w14:textId="77777777" w:rsidR="008D3F51" w:rsidRDefault="008D3F51">
      <w:pPr>
        <w:pStyle w:val="Textocomentario"/>
      </w:pPr>
      <w:r>
        <w:rPr>
          <w:rStyle w:val="Refdecomentario"/>
        </w:rPr>
        <w:annotationRef/>
      </w:r>
      <w:r>
        <w:t>Y tendrás que mostrar un resumen de la operación realizada.</w:t>
      </w:r>
    </w:p>
    <w:p w14:paraId="3B0F5832" w14:textId="4C1356EC" w:rsidR="00633D92" w:rsidRDefault="00633D92">
      <w:pPr>
        <w:pStyle w:val="Textocomentario"/>
      </w:pPr>
      <w:r>
        <w:t>No vale con sólo actualizar</w:t>
      </w:r>
      <w:r w:rsidR="00153A4A">
        <w:t xml:space="preserve"> los datos, tienes que cumplir con el requisito de crear un objeto de la base datos (por ejemplo un registro de la transacción).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7397894" w15:done="0"/>
  <w15:commentEx w15:paraId="3AE3BB69" w15:done="0"/>
  <w15:commentEx w15:paraId="5080C9B6" w15:done="0"/>
  <w15:commentEx w15:paraId="3F7FCFFD" w15:done="0"/>
  <w15:commentEx w15:paraId="3B0F583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FD7407" w16cex:dateUtc="2021-09-28T08:59:00Z"/>
  <w16cex:commentExtensible w16cex:durableId="24FD72B8" w16cex:dateUtc="2021-09-28T08:53:00Z"/>
  <w16cex:commentExtensible w16cex:durableId="24FD73B1" w16cex:dateUtc="2021-09-28T08:57:00Z"/>
  <w16cex:commentExtensible w16cex:durableId="24FD7361" w16cex:dateUtc="2021-09-28T08:56:00Z"/>
  <w16cex:commentExtensible w16cex:durableId="24FD7390" w16cex:dateUtc="2021-09-28T08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7397894" w16cid:durableId="24FD7407"/>
  <w16cid:commentId w16cid:paraId="3AE3BB69" w16cid:durableId="24FD72B8"/>
  <w16cid:commentId w16cid:paraId="5080C9B6" w16cid:durableId="24FD73B1"/>
  <w16cid:commentId w16cid:paraId="3F7FCFFD" w16cid:durableId="24FD7361"/>
  <w16cid:commentId w16cid:paraId="3B0F5832" w16cid:durableId="24FD739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0263A6"/>
    <w:multiLevelType w:val="hybridMultilevel"/>
    <w:tmpl w:val="4B68693E"/>
    <w:lvl w:ilvl="0" w:tplc="D77E7F7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íctor Manuel López Jaquero">
    <w15:presenceInfo w15:providerId="AD" w15:userId="S::VictorManuel.Lopez@uclm.es::3e222f1b-2d64-4579-82b1-2e5dbc58c23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7DC"/>
    <w:rsid w:val="00016B13"/>
    <w:rsid w:val="00074C20"/>
    <w:rsid w:val="000D1D00"/>
    <w:rsid w:val="00153A4A"/>
    <w:rsid w:val="00167CF4"/>
    <w:rsid w:val="001C41E5"/>
    <w:rsid w:val="00253984"/>
    <w:rsid w:val="002D1A99"/>
    <w:rsid w:val="002D3DDE"/>
    <w:rsid w:val="002E6E09"/>
    <w:rsid w:val="00367FE1"/>
    <w:rsid w:val="003E00AD"/>
    <w:rsid w:val="003E0714"/>
    <w:rsid w:val="00410931"/>
    <w:rsid w:val="00412814"/>
    <w:rsid w:val="00464FCC"/>
    <w:rsid w:val="004935CD"/>
    <w:rsid w:val="004C6914"/>
    <w:rsid w:val="0059040D"/>
    <w:rsid w:val="00633D92"/>
    <w:rsid w:val="00652D8A"/>
    <w:rsid w:val="006D34C2"/>
    <w:rsid w:val="007162AE"/>
    <w:rsid w:val="00750FE0"/>
    <w:rsid w:val="00757C98"/>
    <w:rsid w:val="007B2064"/>
    <w:rsid w:val="0084184D"/>
    <w:rsid w:val="00857BF2"/>
    <w:rsid w:val="008877B0"/>
    <w:rsid w:val="008C05C5"/>
    <w:rsid w:val="008D3F51"/>
    <w:rsid w:val="00966E8F"/>
    <w:rsid w:val="00A2019D"/>
    <w:rsid w:val="00A301D8"/>
    <w:rsid w:val="00A577DC"/>
    <w:rsid w:val="00A9187E"/>
    <w:rsid w:val="00AC012C"/>
    <w:rsid w:val="00B42DC9"/>
    <w:rsid w:val="00B46FC9"/>
    <w:rsid w:val="00B64DCB"/>
    <w:rsid w:val="00B67668"/>
    <w:rsid w:val="00B85FB7"/>
    <w:rsid w:val="00C8517A"/>
    <w:rsid w:val="00D0165A"/>
    <w:rsid w:val="00E167E1"/>
    <w:rsid w:val="00E67EAB"/>
    <w:rsid w:val="00FC262A"/>
    <w:rsid w:val="00FC2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787BC"/>
  <w15:chartTrackingRefBased/>
  <w15:docId w15:val="{12E4B1DD-3355-492B-8DAC-0282A30C9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7DC"/>
    <w:pPr>
      <w:spacing w:line="25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A577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577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577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577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xtoennegrita">
    <w:name w:val="Strong"/>
    <w:basedOn w:val="Fuentedeprrafopredeter"/>
    <w:uiPriority w:val="22"/>
    <w:qFormat/>
    <w:rsid w:val="00A301D8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FC262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C262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C262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C262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C262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0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2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6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49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805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213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278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9366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995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3962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8510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489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191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1128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7028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0157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4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5413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0896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006180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02555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69450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066818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15240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74518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24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microsoft.com/office/2016/09/relationships/commentsIds" Target="commentsId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customXml" Target="../customXml/item4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40ECB2D9FD6AD44B89E548E6F16DC26" ma:contentTypeVersion="2" ma:contentTypeDescription="Crear nuevo documento." ma:contentTypeScope="" ma:versionID="6dc597e41eb85aed3f0e44fede7bac6e">
  <xsd:schema xmlns:xsd="http://www.w3.org/2001/XMLSchema" xmlns:xs="http://www.w3.org/2001/XMLSchema" xmlns:p="http://schemas.microsoft.com/office/2006/metadata/properties" xmlns:ns2="7e6b9253-cc63-4cfe-a8cc-c79980f837ad" targetNamespace="http://schemas.microsoft.com/office/2006/metadata/properties" ma:root="true" ma:fieldsID="38f4496041bd61aac86669892e349827" ns2:_="">
    <xsd:import namespace="7e6b9253-cc63-4cfe-a8cc-c79980f837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6b9253-cc63-4cfe-a8cc-c79980f837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0D743C5-24FE-449E-A635-4E807577FFB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B820450-B0BA-4E55-BE3D-6A62CAFFD4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6b9253-cc63-4cfe-a8cc-c79980f837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8ED3804-8C98-4F7C-B7A2-8D24BD0EE37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9726FF2-1300-4211-A37E-EED77559DCB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1561</TotalTime>
  <Pages>1</Pages>
  <Words>188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PÉREZ MARTÍNEZ</dc:creator>
  <cp:keywords/>
  <dc:description/>
  <cp:lastModifiedBy>PEDRO MIÑANO VARGAS</cp:lastModifiedBy>
  <cp:revision>30</cp:revision>
  <dcterms:created xsi:type="dcterms:W3CDTF">2021-09-27T17:58:00Z</dcterms:created>
  <dcterms:modified xsi:type="dcterms:W3CDTF">2021-10-05T15:27:00Z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0x010100140ECB2D9FD6AD44B89E548E6F16DC26</vt:lpwstr>
  </property>
</Properties>
</file>